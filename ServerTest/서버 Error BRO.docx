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7CB" w:rsidRPr="00ED17CB" w:rsidRDefault="00ED17CB" w:rsidP="00ED17CB">
      <w:pPr>
        <w:widowControl/>
        <w:shd w:val="clear" w:color="auto" w:fill="FFFFFF"/>
        <w:wordWrap/>
        <w:autoSpaceDE/>
        <w:autoSpaceDN/>
        <w:spacing w:after="375" w:line="308" w:lineRule="atLeast"/>
        <w:jc w:val="left"/>
        <w:outlineLvl w:val="0"/>
        <w:rPr>
          <w:rFonts w:ascii="Arial" w:eastAsia="굴림" w:hAnsi="Arial" w:cs="Arial"/>
          <w:b/>
          <w:bCs/>
          <w:color w:val="3A3A3A"/>
          <w:kern w:val="36"/>
          <w:sz w:val="39"/>
          <w:szCs w:val="39"/>
        </w:rPr>
      </w:pPr>
      <w:r w:rsidRPr="00ED17CB">
        <w:rPr>
          <w:rFonts w:ascii="Arial" w:eastAsia="굴림" w:hAnsi="Arial" w:cs="Arial"/>
          <w:b/>
          <w:bCs/>
          <w:color w:val="3A3A3A"/>
          <w:kern w:val="36"/>
          <w:sz w:val="39"/>
          <w:szCs w:val="39"/>
        </w:rPr>
        <w:t>서버</w:t>
      </w:r>
      <w:r w:rsidRPr="00ED17CB">
        <w:rPr>
          <w:rFonts w:ascii="Arial" w:eastAsia="굴림" w:hAnsi="Arial" w:cs="Arial"/>
          <w:b/>
          <w:bCs/>
          <w:color w:val="3A3A3A"/>
          <w:kern w:val="36"/>
          <w:sz w:val="39"/>
          <w:szCs w:val="39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36"/>
          <w:sz w:val="39"/>
          <w:szCs w:val="39"/>
        </w:rPr>
        <w:t>공통</w:t>
      </w:r>
      <w:r w:rsidRPr="00ED17CB">
        <w:rPr>
          <w:rFonts w:ascii="Arial" w:eastAsia="굴림" w:hAnsi="Arial" w:cs="Arial"/>
          <w:b/>
          <w:bCs/>
          <w:color w:val="3A3A3A"/>
          <w:kern w:val="36"/>
          <w:sz w:val="39"/>
          <w:szCs w:val="39"/>
        </w:rPr>
        <w:t xml:space="preserve"> Error BRO</w:t>
      </w:r>
    </w:p>
    <w:p w:rsidR="00ED17CB" w:rsidRPr="00ED17CB" w:rsidRDefault="00ED17CB" w:rsidP="00ED17CB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다음은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서버에서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디비관련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오류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발생시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반환되는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BackendReturnObject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입니다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.</w:t>
      </w:r>
    </w:p>
    <w:p w:rsidR="00ED17CB" w:rsidRPr="00ED17CB" w:rsidRDefault="00ED17CB" w:rsidP="00ED17C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데이터베이스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할당량을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초과한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경우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429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errorCode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</w:t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ProvisionThroughputExceededException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  <w:t xml:space="preserve">message : </w:t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ProvisionThroughputExceededException</w:t>
      </w:r>
      <w:proofErr w:type="spellEnd"/>
    </w:p>
    <w:p w:rsidR="00ED17CB" w:rsidRPr="00ED17CB" w:rsidRDefault="00ED17CB" w:rsidP="00ED17C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데이터베이스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할당량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업데이트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중인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경우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429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errorCode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</w:t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ProvisionThroughputUpdatingException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  <w:t xml:space="preserve">message : </w:t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ProvisionThroughputUpdatingException</w:t>
      </w:r>
      <w:proofErr w:type="spellEnd"/>
    </w:p>
    <w:p w:rsidR="00ED17CB" w:rsidRPr="00ED17CB" w:rsidRDefault="00ED17CB" w:rsidP="00ED17C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Access Token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이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올바르지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않은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경우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401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errorCode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</w:t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BadUnauthorizedException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  <w:t xml:space="preserve">message : bad </w:t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accessToken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, 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잘못된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accessToken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입니다</w:t>
      </w:r>
    </w:p>
    <w:p w:rsidR="00ED17CB" w:rsidRPr="00ED17CB" w:rsidRDefault="00ED17CB" w:rsidP="00ED17C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타임아웃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오류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(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서버에서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응답이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늦거나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,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네트워크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등이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끊겨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있는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경우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)</w:t>
      </w:r>
    </w:p>
    <w:p w:rsidR="00ED17CB" w:rsidRPr="00ED17CB" w:rsidRDefault="00ED17CB" w:rsidP="00ED17CB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요청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오류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408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errorCod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e : 408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  <w:t>message : timeout error</w:t>
      </w:r>
    </w:p>
    <w:p w:rsidR="00ED17CB" w:rsidRPr="00ED17CB" w:rsidRDefault="00ED17CB" w:rsidP="00ED17CB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서버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오류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504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errorCode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Gateway Time-out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  <w:t>message : 504 Gateway Time-out</w:t>
      </w:r>
    </w:p>
    <w:p w:rsidR="00ED17CB" w:rsidRPr="00ED17CB" w:rsidRDefault="00ED17CB" w:rsidP="00ED17C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서버가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정상적으로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작동하지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않는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ED17CB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경우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503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>errorCode</w:t>
      </w:r>
      <w:proofErr w:type="spellEnd"/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Service Temporarily Unavailable</w:t>
      </w:r>
      <w:r w:rsidRPr="00ED17CB">
        <w:rPr>
          <w:rFonts w:ascii="Arial" w:eastAsia="굴림" w:hAnsi="Arial" w:cs="Arial"/>
          <w:color w:val="3A3A3A"/>
          <w:kern w:val="0"/>
          <w:sz w:val="24"/>
          <w:szCs w:val="24"/>
        </w:rPr>
        <w:br/>
        <w:t>message : 503 Service Temporarily Unavailable</w:t>
      </w:r>
    </w:p>
    <w:p w:rsidR="00F30AEF" w:rsidRDefault="00F30AEF">
      <w:pPr>
        <w:widowControl/>
        <w:wordWrap/>
        <w:autoSpaceDE/>
        <w:autoSpaceDN/>
      </w:pPr>
      <w:r>
        <w:br w:type="page"/>
      </w:r>
    </w:p>
    <w:p w:rsidR="00F30AEF" w:rsidRDefault="00F30AEF" w:rsidP="00F30AEF">
      <w:pPr>
        <w:pStyle w:val="3"/>
        <w:shd w:val="clear" w:color="auto" w:fill="FFFFFF"/>
        <w:spacing w:line="308" w:lineRule="atLeast"/>
        <w:ind w:left="1000" w:hanging="400"/>
        <w:rPr>
          <w:rFonts w:ascii="Arial" w:hAnsi="Arial" w:cs="Arial"/>
          <w:color w:val="3A3A3A"/>
        </w:rPr>
      </w:pPr>
      <w:r>
        <w:rPr>
          <w:rFonts w:ascii="Arial" w:hAnsi="Arial" w:cs="Arial"/>
          <w:b/>
          <w:bCs/>
          <w:color w:val="3A3A3A"/>
        </w:rPr>
        <w:lastRenderedPageBreak/>
        <w:t>Error cases</w:t>
      </w:r>
    </w:p>
    <w:p w:rsidR="00F30AEF" w:rsidRDefault="00F30AEF" w:rsidP="00F30AE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proofErr w:type="spellStart"/>
      <w:r>
        <w:rPr>
          <w:rStyle w:val="a4"/>
          <w:rFonts w:ascii="Arial" w:hAnsi="Arial" w:cs="Arial"/>
          <w:color w:val="3A3A3A"/>
        </w:rPr>
        <w:t>CustomSignUp</w:t>
      </w:r>
      <w:proofErr w:type="spellEnd"/>
      <w:r>
        <w:rPr>
          <w:rStyle w:val="a4"/>
          <w:rFonts w:ascii="Arial" w:hAnsi="Arial" w:cs="Arial"/>
          <w:color w:val="3A3A3A"/>
        </w:rPr>
        <w:t xml:space="preserve"> - </w:t>
      </w:r>
      <w:r>
        <w:rPr>
          <w:rStyle w:val="a4"/>
          <w:rFonts w:ascii="Arial" w:hAnsi="Arial" w:cs="Arial"/>
          <w:color w:val="3A3A3A"/>
        </w:rPr>
        <w:t>중복된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customId</w:t>
      </w:r>
      <w:proofErr w:type="spellEnd"/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가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존재하는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409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DuplicatedParameterException</w:t>
      </w:r>
      <w:proofErr w:type="spellEnd"/>
      <w:r>
        <w:rPr>
          <w:rFonts w:ascii="Arial" w:hAnsi="Arial" w:cs="Arial"/>
          <w:color w:val="3A3A3A"/>
        </w:rPr>
        <w:br/>
        <w:t xml:space="preserve">message : Duplicated </w:t>
      </w:r>
      <w:proofErr w:type="spellStart"/>
      <w:r>
        <w:rPr>
          <w:rFonts w:ascii="Arial" w:hAnsi="Arial" w:cs="Arial"/>
          <w:color w:val="3A3A3A"/>
        </w:rPr>
        <w:t>customId</w:t>
      </w:r>
      <w:proofErr w:type="spellEnd"/>
      <w:r>
        <w:rPr>
          <w:rFonts w:ascii="Arial" w:hAnsi="Arial" w:cs="Arial"/>
          <w:color w:val="3A3A3A"/>
        </w:rPr>
        <w:t xml:space="preserve">, </w:t>
      </w:r>
      <w:r>
        <w:rPr>
          <w:rFonts w:ascii="Arial" w:hAnsi="Arial" w:cs="Arial"/>
          <w:color w:val="3A3A3A"/>
        </w:rPr>
        <w:t>중복된</w:t>
      </w:r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customId</w:t>
      </w:r>
      <w:proofErr w:type="spellEnd"/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입니다</w:t>
      </w:r>
    </w:p>
    <w:p w:rsidR="00F30AEF" w:rsidRDefault="00F30AEF" w:rsidP="00F30AE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proofErr w:type="spellStart"/>
      <w:r>
        <w:rPr>
          <w:rStyle w:val="a4"/>
          <w:rFonts w:ascii="Arial" w:hAnsi="Arial" w:cs="Arial"/>
          <w:color w:val="3A3A3A"/>
        </w:rPr>
        <w:t>CustomLogin</w:t>
      </w:r>
      <w:proofErr w:type="spellEnd"/>
      <w:r>
        <w:rPr>
          <w:rStyle w:val="a4"/>
          <w:rFonts w:ascii="Arial" w:hAnsi="Arial" w:cs="Arial"/>
          <w:color w:val="3A3A3A"/>
        </w:rPr>
        <w:t xml:space="preserve"> - </w:t>
      </w:r>
      <w:r>
        <w:rPr>
          <w:rStyle w:val="a4"/>
          <w:rFonts w:ascii="Arial" w:hAnsi="Arial" w:cs="Arial"/>
          <w:color w:val="3A3A3A"/>
        </w:rPr>
        <w:t>존재하지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않는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아이디의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401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BadUnauthorizedException</w:t>
      </w:r>
      <w:proofErr w:type="spellEnd"/>
      <w:r>
        <w:rPr>
          <w:rFonts w:ascii="Arial" w:hAnsi="Arial" w:cs="Arial"/>
          <w:color w:val="3A3A3A"/>
        </w:rPr>
        <w:br/>
        <w:t xml:space="preserve">message : bad </w:t>
      </w:r>
      <w:proofErr w:type="spellStart"/>
      <w:r>
        <w:rPr>
          <w:rFonts w:ascii="Arial" w:hAnsi="Arial" w:cs="Arial"/>
          <w:color w:val="3A3A3A"/>
        </w:rPr>
        <w:t>customId</w:t>
      </w:r>
      <w:proofErr w:type="spellEnd"/>
      <w:r>
        <w:rPr>
          <w:rFonts w:ascii="Arial" w:hAnsi="Arial" w:cs="Arial"/>
          <w:color w:val="3A3A3A"/>
        </w:rPr>
        <w:t xml:space="preserve">, </w:t>
      </w:r>
      <w:r>
        <w:rPr>
          <w:rFonts w:ascii="Arial" w:hAnsi="Arial" w:cs="Arial"/>
          <w:color w:val="3A3A3A"/>
        </w:rPr>
        <w:t>잘못된</w:t>
      </w:r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customId</w:t>
      </w:r>
      <w:proofErr w:type="spellEnd"/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입니다</w:t>
      </w:r>
    </w:p>
    <w:p w:rsidR="00F30AEF" w:rsidRDefault="00F30AEF" w:rsidP="00F30AE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proofErr w:type="spellStart"/>
      <w:r>
        <w:rPr>
          <w:rStyle w:val="a4"/>
          <w:rFonts w:ascii="Arial" w:hAnsi="Arial" w:cs="Arial"/>
          <w:color w:val="3A3A3A"/>
        </w:rPr>
        <w:t>CustomLogin</w:t>
      </w:r>
      <w:proofErr w:type="spellEnd"/>
      <w:r>
        <w:rPr>
          <w:rStyle w:val="a4"/>
          <w:rFonts w:ascii="Arial" w:hAnsi="Arial" w:cs="Arial"/>
          <w:color w:val="3A3A3A"/>
        </w:rPr>
        <w:t xml:space="preserve"> - </w:t>
      </w:r>
      <w:r>
        <w:rPr>
          <w:rStyle w:val="a4"/>
          <w:rFonts w:ascii="Arial" w:hAnsi="Arial" w:cs="Arial"/>
          <w:color w:val="3A3A3A"/>
        </w:rPr>
        <w:t>비밀번호가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틀린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401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BadUnauthorizedException</w:t>
      </w:r>
      <w:proofErr w:type="spellEnd"/>
      <w:r>
        <w:rPr>
          <w:rFonts w:ascii="Arial" w:hAnsi="Arial" w:cs="Arial"/>
          <w:color w:val="3A3A3A"/>
        </w:rPr>
        <w:br/>
        <w:t xml:space="preserve">message : bad </w:t>
      </w:r>
      <w:proofErr w:type="spellStart"/>
      <w:r>
        <w:rPr>
          <w:rFonts w:ascii="Arial" w:hAnsi="Arial" w:cs="Arial"/>
          <w:color w:val="3A3A3A"/>
        </w:rPr>
        <w:t>customPassword</w:t>
      </w:r>
      <w:proofErr w:type="spellEnd"/>
      <w:r>
        <w:rPr>
          <w:rFonts w:ascii="Arial" w:hAnsi="Arial" w:cs="Arial"/>
          <w:color w:val="3A3A3A"/>
        </w:rPr>
        <w:t xml:space="preserve">, </w:t>
      </w:r>
      <w:r>
        <w:rPr>
          <w:rFonts w:ascii="Arial" w:hAnsi="Arial" w:cs="Arial"/>
          <w:color w:val="3A3A3A"/>
        </w:rPr>
        <w:t>잘못된</w:t>
      </w:r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customPassword</w:t>
      </w:r>
      <w:proofErr w:type="spellEnd"/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입니다</w:t>
      </w:r>
    </w:p>
    <w:p w:rsidR="00F30AEF" w:rsidRDefault="00F30AEF" w:rsidP="00F30AE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proofErr w:type="spellStart"/>
      <w:r>
        <w:rPr>
          <w:rStyle w:val="a4"/>
          <w:rFonts w:ascii="Arial" w:hAnsi="Arial" w:cs="Arial"/>
          <w:color w:val="3A3A3A"/>
        </w:rPr>
        <w:t>CustomLogin</w:t>
      </w:r>
      <w:proofErr w:type="spellEnd"/>
      <w:r>
        <w:rPr>
          <w:rStyle w:val="a4"/>
          <w:rFonts w:ascii="Arial" w:hAnsi="Arial" w:cs="Arial"/>
          <w:color w:val="3A3A3A"/>
        </w:rPr>
        <w:t xml:space="preserve"> - </w:t>
      </w:r>
      <w:r>
        <w:rPr>
          <w:rStyle w:val="a4"/>
          <w:rFonts w:ascii="Arial" w:hAnsi="Arial" w:cs="Arial"/>
          <w:color w:val="3A3A3A"/>
        </w:rPr>
        <w:t>차단당한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유저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403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 </w:t>
      </w:r>
      <w:del w:id="0" w:author="Unknown"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콘솔에서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 xml:space="preserve"> 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입력한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 xml:space="preserve"> 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차단된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 xml:space="preserve"> 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사유</w:delText>
        </w:r>
      </w:del>
      <w:r>
        <w:rPr>
          <w:rFonts w:ascii="Arial" w:hAnsi="Arial" w:cs="Arial"/>
          <w:color w:val="3A3A3A"/>
        </w:rPr>
        <w:br/>
        <w:t xml:space="preserve">message : forbidden blocked user, </w:t>
      </w:r>
      <w:r>
        <w:rPr>
          <w:rFonts w:ascii="Arial" w:hAnsi="Arial" w:cs="Arial"/>
          <w:color w:val="3A3A3A"/>
        </w:rPr>
        <w:t>금지된</w:t>
      </w:r>
      <w:r>
        <w:rPr>
          <w:rFonts w:ascii="Arial" w:hAnsi="Arial" w:cs="Arial"/>
          <w:color w:val="3A3A3A"/>
        </w:rPr>
        <w:t xml:space="preserve"> blocked user </w:t>
      </w:r>
      <w:r>
        <w:rPr>
          <w:rFonts w:ascii="Arial" w:hAnsi="Arial" w:cs="Arial"/>
          <w:color w:val="3A3A3A"/>
        </w:rPr>
        <w:t>입니다</w:t>
      </w:r>
    </w:p>
    <w:p w:rsidR="00F30AEF" w:rsidRDefault="00F30AEF">
      <w:pPr>
        <w:widowControl/>
        <w:wordWrap/>
        <w:autoSpaceDE/>
        <w:autoSpaceDN/>
      </w:pPr>
      <w:r>
        <w:br w:type="page"/>
      </w:r>
    </w:p>
    <w:p w:rsidR="006D3BB8" w:rsidRDefault="006D3BB8">
      <w:pPr>
        <w:widowControl/>
        <w:wordWrap/>
        <w:autoSpaceDE/>
        <w:autoSpaceDN/>
      </w:pPr>
    </w:p>
    <w:p w:rsidR="006D3BB8" w:rsidRDefault="006D3BB8" w:rsidP="006D3BB8">
      <w:pPr>
        <w:pStyle w:val="3"/>
        <w:shd w:val="clear" w:color="auto" w:fill="FFFFFF"/>
        <w:spacing w:line="308" w:lineRule="atLeast"/>
        <w:ind w:left="1000" w:hanging="400"/>
        <w:rPr>
          <w:rFonts w:ascii="Arial" w:hAnsi="Arial" w:cs="Arial"/>
          <w:color w:val="3A3A3A"/>
        </w:rPr>
      </w:pPr>
      <w:r>
        <w:rPr>
          <w:rFonts w:ascii="Arial" w:hAnsi="Arial" w:cs="Arial"/>
          <w:b/>
          <w:bCs/>
          <w:color w:val="3A3A3A"/>
        </w:rPr>
        <w:t>Return BRO</w:t>
      </w:r>
    </w:p>
    <w:p w:rsidR="006D3BB8" w:rsidRDefault="006D3BB8" w:rsidP="006D3BB8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이미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회원가입된</w:t>
      </w:r>
      <w:proofErr w:type="spellEnd"/>
      <w:r>
        <w:rPr>
          <w:rStyle w:val="a4"/>
          <w:rFonts w:ascii="Arial" w:hAnsi="Arial" w:cs="Arial"/>
          <w:color w:val="3A3A3A"/>
        </w:rPr>
        <w:t xml:space="preserve"> </w:t>
      </w:r>
      <w:proofErr w:type="gramStart"/>
      <w:r>
        <w:rPr>
          <w:rStyle w:val="a4"/>
          <w:rFonts w:ascii="Arial" w:hAnsi="Arial" w:cs="Arial"/>
          <w:color w:val="3A3A3A"/>
        </w:rPr>
        <w:t>회원</w:t>
      </w:r>
      <w:r>
        <w:rPr>
          <w:rFonts w:ascii="Arial" w:hAnsi="Arial" w:cs="Arial"/>
          <w:color w:val="3A3A3A"/>
        </w:rPr>
        <w:t> :</w:t>
      </w:r>
      <w:proofErr w:type="gramEnd"/>
      <w:r>
        <w:rPr>
          <w:rFonts w:ascii="Arial" w:hAnsi="Arial" w:cs="Arial"/>
          <w:color w:val="3A3A3A"/>
        </w:rPr>
        <w:t xml:space="preserve"> 200</w:t>
      </w:r>
    </w:p>
    <w:p w:rsidR="006D3BB8" w:rsidRDefault="006D3BB8" w:rsidP="006D3BB8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신규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gramStart"/>
      <w:r>
        <w:rPr>
          <w:rStyle w:val="a4"/>
          <w:rFonts w:ascii="Arial" w:hAnsi="Arial" w:cs="Arial"/>
          <w:color w:val="3A3A3A"/>
        </w:rPr>
        <w:t>회원가입</w:t>
      </w:r>
      <w:r>
        <w:rPr>
          <w:rFonts w:ascii="Arial" w:hAnsi="Arial" w:cs="Arial"/>
          <w:color w:val="3A3A3A"/>
        </w:rPr>
        <w:t> :</w:t>
      </w:r>
      <w:proofErr w:type="gramEnd"/>
      <w:r>
        <w:rPr>
          <w:rFonts w:ascii="Arial" w:hAnsi="Arial" w:cs="Arial"/>
          <w:color w:val="3A3A3A"/>
        </w:rPr>
        <w:t xml:space="preserve"> 201</w:t>
      </w:r>
    </w:p>
    <w:p w:rsidR="006D3BB8" w:rsidRDefault="006D3BB8" w:rsidP="006D3BB8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차단당한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유저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403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 </w:t>
      </w:r>
      <w:del w:id="1" w:author="Unknown"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콘솔에서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 xml:space="preserve"> 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입력한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 xml:space="preserve"> 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차단된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 xml:space="preserve"> 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사유</w:delText>
        </w:r>
      </w:del>
      <w:r>
        <w:rPr>
          <w:rFonts w:ascii="Arial" w:hAnsi="Arial" w:cs="Arial"/>
          <w:color w:val="3A3A3A"/>
        </w:rPr>
        <w:br/>
        <w:t xml:space="preserve">message : forbidden blocked user, </w:t>
      </w:r>
      <w:r>
        <w:rPr>
          <w:rFonts w:ascii="Arial" w:hAnsi="Arial" w:cs="Arial"/>
          <w:color w:val="3A3A3A"/>
        </w:rPr>
        <w:t>금지된</w:t>
      </w:r>
      <w:r>
        <w:rPr>
          <w:rFonts w:ascii="Arial" w:hAnsi="Arial" w:cs="Arial"/>
          <w:color w:val="3A3A3A"/>
        </w:rPr>
        <w:t xml:space="preserve"> blocked user </w:t>
      </w:r>
      <w:r>
        <w:rPr>
          <w:rFonts w:ascii="Arial" w:hAnsi="Arial" w:cs="Arial"/>
          <w:color w:val="3A3A3A"/>
        </w:rPr>
        <w:t>입니다</w:t>
      </w:r>
    </w:p>
    <w:p w:rsidR="006D3BB8" w:rsidRDefault="006D3BB8">
      <w:pPr>
        <w:widowControl/>
        <w:wordWrap/>
        <w:autoSpaceDE/>
        <w:autoSpaceDN/>
      </w:pPr>
      <w:r>
        <w:br w:type="page"/>
      </w:r>
      <w:bookmarkStart w:id="2" w:name="_GoBack"/>
      <w:bookmarkEnd w:id="2"/>
    </w:p>
    <w:p w:rsidR="00F30AEF" w:rsidRDefault="00F30AEF">
      <w:r>
        <w:rPr>
          <w:rFonts w:hint="eastAsia"/>
        </w:rPr>
        <w:lastRenderedPageBreak/>
        <w:t>토큰 로그인</w:t>
      </w:r>
    </w:p>
    <w:p w:rsidR="00F30AEF" w:rsidRDefault="00F30AEF" w:rsidP="00F30AEF">
      <w:pPr>
        <w:pStyle w:val="3"/>
        <w:shd w:val="clear" w:color="auto" w:fill="FFFFFF"/>
        <w:spacing w:line="308" w:lineRule="atLeast"/>
        <w:ind w:left="1000" w:hanging="400"/>
        <w:rPr>
          <w:rFonts w:ascii="Arial" w:hAnsi="Arial" w:cs="Arial"/>
          <w:color w:val="3A3A3A"/>
        </w:rPr>
      </w:pPr>
      <w:r>
        <w:rPr>
          <w:rFonts w:ascii="Arial" w:hAnsi="Arial" w:cs="Arial"/>
          <w:b/>
          <w:bCs/>
          <w:color w:val="3A3A3A"/>
        </w:rPr>
        <w:t>Error cases</w:t>
      </w:r>
    </w:p>
    <w:p w:rsidR="00F30AEF" w:rsidRDefault="00F30AEF" w:rsidP="00F30AE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1</w:t>
      </w:r>
      <w:r>
        <w:rPr>
          <w:rStyle w:val="a4"/>
          <w:rFonts w:ascii="Arial" w:hAnsi="Arial" w:cs="Arial"/>
          <w:color w:val="3A3A3A"/>
        </w:rPr>
        <w:t>년뒤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refresh_token</w:t>
      </w:r>
      <w:proofErr w:type="spellEnd"/>
      <w:r>
        <w:rPr>
          <w:rStyle w:val="a4"/>
          <w:rFonts w:ascii="Arial" w:hAnsi="Arial" w:cs="Arial"/>
          <w:color w:val="3A3A3A"/>
        </w:rPr>
        <w:t>이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만료된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>: 410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: </w:t>
      </w:r>
      <w:proofErr w:type="spellStart"/>
      <w:r>
        <w:rPr>
          <w:rFonts w:ascii="Arial" w:hAnsi="Arial" w:cs="Arial"/>
          <w:color w:val="3A3A3A"/>
        </w:rPr>
        <w:t>GoneResourceException</w:t>
      </w:r>
      <w:proofErr w:type="spellEnd"/>
      <w:r>
        <w:rPr>
          <w:rFonts w:ascii="Arial" w:hAnsi="Arial" w:cs="Arial"/>
          <w:color w:val="3A3A3A"/>
        </w:rPr>
        <w:t>,</w:t>
      </w:r>
      <w:r>
        <w:rPr>
          <w:rFonts w:ascii="Arial" w:hAnsi="Arial" w:cs="Arial"/>
          <w:color w:val="3A3A3A"/>
        </w:rPr>
        <w:br/>
        <w:t xml:space="preserve">message: Gone expired </w:t>
      </w:r>
      <w:proofErr w:type="spellStart"/>
      <w:r>
        <w:rPr>
          <w:rFonts w:ascii="Arial" w:hAnsi="Arial" w:cs="Arial"/>
          <w:color w:val="3A3A3A"/>
        </w:rPr>
        <w:t>refreshToken</w:t>
      </w:r>
      <w:proofErr w:type="spellEnd"/>
      <w:r>
        <w:rPr>
          <w:rFonts w:ascii="Arial" w:hAnsi="Arial" w:cs="Arial"/>
          <w:color w:val="3A3A3A"/>
        </w:rPr>
        <w:t xml:space="preserve">, </w:t>
      </w:r>
      <w:r>
        <w:rPr>
          <w:rFonts w:ascii="Arial" w:hAnsi="Arial" w:cs="Arial"/>
          <w:color w:val="3A3A3A"/>
        </w:rPr>
        <w:t>사라진</w:t>
      </w:r>
      <w:r>
        <w:rPr>
          <w:rFonts w:ascii="Arial" w:hAnsi="Arial" w:cs="Arial"/>
          <w:color w:val="3A3A3A"/>
        </w:rPr>
        <w:t xml:space="preserve"> expired </w:t>
      </w:r>
      <w:proofErr w:type="spellStart"/>
      <w:r>
        <w:rPr>
          <w:rFonts w:ascii="Arial" w:hAnsi="Arial" w:cs="Arial"/>
          <w:color w:val="3A3A3A"/>
        </w:rPr>
        <w:t>refreshToken</w:t>
      </w:r>
      <w:proofErr w:type="spellEnd"/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입니다</w:t>
      </w:r>
      <w:r>
        <w:rPr>
          <w:rFonts w:ascii="Arial" w:hAnsi="Arial" w:cs="Arial"/>
          <w:color w:val="3A3A3A"/>
        </w:rPr>
        <w:t>.</w:t>
      </w:r>
    </w:p>
    <w:p w:rsidR="00F30AEF" w:rsidRDefault="00F30AEF" w:rsidP="00F30AE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다른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기기로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로그인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하여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refresh_token</w:t>
      </w:r>
      <w:proofErr w:type="spellEnd"/>
      <w:r>
        <w:rPr>
          <w:rStyle w:val="a4"/>
          <w:rFonts w:ascii="Arial" w:hAnsi="Arial" w:cs="Arial"/>
          <w:color w:val="3A3A3A"/>
        </w:rPr>
        <w:t>이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만료된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401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BadUnauthorizedException</w:t>
      </w:r>
      <w:proofErr w:type="spellEnd"/>
      <w:r>
        <w:rPr>
          <w:rFonts w:ascii="Arial" w:hAnsi="Arial" w:cs="Arial"/>
          <w:color w:val="3A3A3A"/>
        </w:rPr>
        <w:br/>
        <w:t xml:space="preserve">message : bad </w:t>
      </w:r>
      <w:proofErr w:type="spellStart"/>
      <w:r>
        <w:rPr>
          <w:rFonts w:ascii="Arial" w:hAnsi="Arial" w:cs="Arial"/>
          <w:color w:val="3A3A3A"/>
        </w:rPr>
        <w:t>refreshToken</w:t>
      </w:r>
      <w:proofErr w:type="spellEnd"/>
      <w:r>
        <w:rPr>
          <w:rFonts w:ascii="Arial" w:hAnsi="Arial" w:cs="Arial"/>
          <w:color w:val="3A3A3A"/>
        </w:rPr>
        <w:t xml:space="preserve">, </w:t>
      </w:r>
      <w:r>
        <w:rPr>
          <w:rFonts w:ascii="Arial" w:hAnsi="Arial" w:cs="Arial"/>
          <w:color w:val="3A3A3A"/>
        </w:rPr>
        <w:t>잘못된</w:t>
      </w:r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refreshToken</w:t>
      </w:r>
      <w:proofErr w:type="spellEnd"/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입니다</w:t>
      </w:r>
    </w:p>
    <w:p w:rsidR="00F30AEF" w:rsidRDefault="00F30AEF" w:rsidP="00F30AE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차단당한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유저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403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 </w:t>
      </w:r>
      <w:del w:id="3" w:author="Unknown"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콘솔에서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 xml:space="preserve"> 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입력한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 xml:space="preserve"> 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차단된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 xml:space="preserve"> </w:delText>
        </w:r>
        <w:r>
          <w:rPr>
            <w:rFonts w:ascii="Arial" w:hAnsi="Arial" w:cs="Arial"/>
            <w:color w:val="FF8699"/>
            <w:bdr w:val="single" w:sz="6" w:space="0" w:color="E5E5E5" w:frame="1"/>
            <w:shd w:val="clear" w:color="auto" w:fill="F5F5F5"/>
          </w:rPr>
          <w:delText>사유</w:delText>
        </w:r>
      </w:del>
      <w:r>
        <w:rPr>
          <w:rFonts w:ascii="Arial" w:hAnsi="Arial" w:cs="Arial"/>
          <w:color w:val="3A3A3A"/>
        </w:rPr>
        <w:br/>
        <w:t xml:space="preserve">message : forbidden blocked user, </w:t>
      </w:r>
      <w:r>
        <w:rPr>
          <w:rFonts w:ascii="Arial" w:hAnsi="Arial" w:cs="Arial"/>
          <w:color w:val="3A3A3A"/>
        </w:rPr>
        <w:t>금지된</w:t>
      </w:r>
      <w:r>
        <w:rPr>
          <w:rFonts w:ascii="Arial" w:hAnsi="Arial" w:cs="Arial"/>
          <w:color w:val="3A3A3A"/>
        </w:rPr>
        <w:t xml:space="preserve"> blocked user </w:t>
      </w:r>
      <w:r>
        <w:rPr>
          <w:rFonts w:ascii="Arial" w:hAnsi="Arial" w:cs="Arial"/>
          <w:color w:val="3A3A3A"/>
        </w:rPr>
        <w:t>입니다</w:t>
      </w:r>
    </w:p>
    <w:p w:rsidR="00F30AEF" w:rsidRDefault="00F30AEF" w:rsidP="00F30AE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</w:p>
    <w:p w:rsidR="00F30AEF" w:rsidRDefault="00F30AEF" w:rsidP="00F30AE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r>
        <w:rPr>
          <w:rFonts w:ascii="Arial" w:hAnsi="Arial" w:cs="Arial" w:hint="eastAsia"/>
          <w:color w:val="3A3A3A"/>
        </w:rPr>
        <w:t>닉네임</w:t>
      </w:r>
    </w:p>
    <w:p w:rsidR="00F30AEF" w:rsidRPr="00F30AEF" w:rsidRDefault="00F30AEF" w:rsidP="00F30AE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이미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중복된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닉네임이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있는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경우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409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errorCode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</w:t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DuplicatedParameterException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  <w:t xml:space="preserve">message : Duplicated nickname, 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중복된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nickname 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입니다</w:t>
      </w:r>
    </w:p>
    <w:p w:rsidR="00F30AEF" w:rsidRDefault="00F30AEF" w:rsidP="00F30AE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r>
        <w:rPr>
          <w:rFonts w:ascii="Arial" w:hAnsi="Arial" w:cs="Arial" w:hint="eastAsia"/>
          <w:color w:val="3A3A3A"/>
        </w:rPr>
        <w:t>랭킹</w:t>
      </w:r>
    </w:p>
    <w:p w:rsidR="00F30AEF" w:rsidRPr="00F30AEF" w:rsidRDefault="00F30AEF" w:rsidP="00F30AE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게이머가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랭킹에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없는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경우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404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errorCode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</w:t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NotFoundException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  <w:t xml:space="preserve">message : </w:t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userRank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not found, </w:t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userRank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을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(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를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) 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찾을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수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없습니다</w:t>
      </w:r>
      <w:r w:rsidRPr="00F30AEF">
        <w:rPr>
          <w:rFonts w:ascii="Arial" w:hAnsi="Arial" w:cs="Arial"/>
          <w:color w:val="3A3A3A"/>
        </w:rPr>
        <w:br w:type="page"/>
      </w:r>
    </w:p>
    <w:p w:rsidR="00F30AEF" w:rsidRDefault="00F30AEF">
      <w:pPr>
        <w:rPr>
          <w:rFonts w:ascii="Arial" w:hAnsi="Arial" w:cs="Arial"/>
          <w:color w:val="3A3A3A"/>
        </w:rPr>
      </w:pPr>
      <w:r>
        <w:rPr>
          <w:rFonts w:ascii="Arial" w:hAnsi="Arial" w:cs="Arial" w:hint="eastAsia"/>
          <w:color w:val="3A3A3A"/>
        </w:rPr>
        <w:lastRenderedPageBreak/>
        <w:t>게임</w:t>
      </w:r>
      <w:r>
        <w:rPr>
          <w:rFonts w:ascii="Arial" w:hAnsi="Arial" w:cs="Arial" w:hint="eastAsia"/>
          <w:color w:val="3A3A3A"/>
        </w:rPr>
        <w:t xml:space="preserve"> </w:t>
      </w:r>
      <w:r>
        <w:rPr>
          <w:rFonts w:ascii="Arial" w:hAnsi="Arial" w:cs="Arial" w:hint="eastAsia"/>
          <w:color w:val="3A3A3A"/>
        </w:rPr>
        <w:t>정보</w:t>
      </w:r>
    </w:p>
    <w:p w:rsidR="00F30AEF" w:rsidRDefault="00F30AEF">
      <w:pPr>
        <w:rPr>
          <w:rFonts w:ascii="Arial" w:hAnsi="Arial" w:cs="Arial" w:hint="eastAsia"/>
          <w:color w:val="3A3A3A"/>
        </w:rPr>
      </w:pPr>
      <w:r>
        <w:rPr>
          <w:rFonts w:ascii="Arial" w:hAnsi="Arial" w:cs="Arial" w:hint="eastAsia"/>
          <w:color w:val="3A3A3A"/>
        </w:rPr>
        <w:t>저장</w:t>
      </w:r>
    </w:p>
    <w:p w:rsidR="00F30AEF" w:rsidRDefault="00F30AEF" w:rsidP="00F30AEF">
      <w:pPr>
        <w:pStyle w:val="3"/>
        <w:shd w:val="clear" w:color="auto" w:fill="FFFFFF"/>
        <w:spacing w:line="308" w:lineRule="atLeast"/>
        <w:ind w:left="1000" w:hanging="400"/>
        <w:rPr>
          <w:rFonts w:ascii="Arial" w:hAnsi="Arial" w:cs="Arial"/>
          <w:color w:val="3A3A3A"/>
        </w:rPr>
      </w:pPr>
      <w:r>
        <w:rPr>
          <w:rFonts w:ascii="Arial" w:hAnsi="Arial" w:cs="Arial"/>
          <w:b/>
          <w:bCs/>
          <w:color w:val="3A3A3A"/>
        </w:rPr>
        <w:t>Error cases</w:t>
      </w:r>
    </w:p>
    <w:p w:rsidR="00F30AEF" w:rsidRDefault="00F30AEF" w:rsidP="00F30AE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존재하지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않는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tableName</w:t>
      </w:r>
      <w:proofErr w:type="spellEnd"/>
      <w:r>
        <w:rPr>
          <w:rStyle w:val="a4"/>
          <w:rFonts w:ascii="Arial" w:hAnsi="Arial" w:cs="Arial"/>
          <w:color w:val="3A3A3A"/>
        </w:rPr>
        <w:t>인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404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NotFoundException</w:t>
      </w:r>
      <w:proofErr w:type="spellEnd"/>
      <w:r>
        <w:rPr>
          <w:rFonts w:ascii="Arial" w:hAnsi="Arial" w:cs="Arial"/>
          <w:color w:val="3A3A3A"/>
        </w:rPr>
        <w:br/>
        <w:t>message : table not found, table</w:t>
      </w:r>
      <w:r>
        <w:rPr>
          <w:rFonts w:ascii="Arial" w:hAnsi="Arial" w:cs="Arial"/>
          <w:color w:val="3A3A3A"/>
        </w:rPr>
        <w:t>을</w:t>
      </w:r>
      <w:r>
        <w:rPr>
          <w:rFonts w:ascii="Arial" w:hAnsi="Arial" w:cs="Arial"/>
          <w:color w:val="3A3A3A"/>
        </w:rPr>
        <w:t>(</w:t>
      </w:r>
      <w:r>
        <w:rPr>
          <w:rFonts w:ascii="Arial" w:hAnsi="Arial" w:cs="Arial"/>
          <w:color w:val="3A3A3A"/>
        </w:rPr>
        <w:t>를</w:t>
      </w:r>
      <w:r>
        <w:rPr>
          <w:rFonts w:ascii="Arial" w:hAnsi="Arial" w:cs="Arial"/>
          <w:color w:val="3A3A3A"/>
        </w:rPr>
        <w:t xml:space="preserve">) </w:t>
      </w:r>
      <w:r>
        <w:rPr>
          <w:rFonts w:ascii="Arial" w:hAnsi="Arial" w:cs="Arial"/>
          <w:color w:val="3A3A3A"/>
        </w:rPr>
        <w:t>찾을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수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없습니다</w:t>
      </w:r>
    </w:p>
    <w:p w:rsidR="00F30AEF" w:rsidRDefault="00F30AEF" w:rsidP="00F30AE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비활성화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된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tableName</w:t>
      </w:r>
      <w:proofErr w:type="spellEnd"/>
      <w:r>
        <w:rPr>
          <w:rStyle w:val="a4"/>
          <w:rFonts w:ascii="Arial" w:hAnsi="Arial" w:cs="Arial"/>
          <w:color w:val="3A3A3A"/>
        </w:rPr>
        <w:t>인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412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PreconditionFailed</w:t>
      </w:r>
      <w:proofErr w:type="spellEnd"/>
      <w:r>
        <w:rPr>
          <w:rFonts w:ascii="Arial" w:hAnsi="Arial" w:cs="Arial"/>
          <w:color w:val="3A3A3A"/>
        </w:rPr>
        <w:br/>
        <w:t xml:space="preserve">message : </w:t>
      </w:r>
      <w:proofErr w:type="spellStart"/>
      <w:r>
        <w:rPr>
          <w:rFonts w:ascii="Arial" w:hAnsi="Arial" w:cs="Arial"/>
          <w:color w:val="3A3A3A"/>
        </w:rPr>
        <w:t>inactiveTable</w:t>
      </w:r>
      <w:proofErr w:type="spellEnd"/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사전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조건을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만족하지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않습니다</w:t>
      </w:r>
      <w:r>
        <w:rPr>
          <w:rFonts w:ascii="Arial" w:hAnsi="Arial" w:cs="Arial"/>
          <w:color w:val="3A3A3A"/>
        </w:rPr>
        <w:t>.</w:t>
      </w:r>
    </w:p>
    <w:p w:rsidR="00F30AEF" w:rsidRDefault="00F30AEF" w:rsidP="00F30AE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하나의</w:t>
      </w:r>
      <w:r>
        <w:rPr>
          <w:rStyle w:val="a4"/>
          <w:rFonts w:ascii="Arial" w:hAnsi="Arial" w:cs="Arial"/>
          <w:color w:val="3A3A3A"/>
        </w:rPr>
        <w:t xml:space="preserve"> row</w:t>
      </w:r>
      <w:proofErr w:type="gramStart"/>
      <w:r>
        <w:rPr>
          <w:rStyle w:val="a4"/>
          <w:rFonts w:ascii="Arial" w:hAnsi="Arial" w:cs="Arial"/>
          <w:color w:val="3A3A3A"/>
        </w:rPr>
        <w:t>( column</w:t>
      </w:r>
      <w:r>
        <w:rPr>
          <w:rStyle w:val="a4"/>
          <w:rFonts w:ascii="Arial" w:hAnsi="Arial" w:cs="Arial"/>
          <w:color w:val="3A3A3A"/>
        </w:rPr>
        <w:t>들의</w:t>
      </w:r>
      <w:proofErr w:type="gramEnd"/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집합</w:t>
      </w:r>
      <w:r>
        <w:rPr>
          <w:rStyle w:val="a4"/>
          <w:rFonts w:ascii="Arial" w:hAnsi="Arial" w:cs="Arial"/>
          <w:color w:val="3A3A3A"/>
        </w:rPr>
        <w:t xml:space="preserve"> )</w:t>
      </w:r>
      <w:r>
        <w:rPr>
          <w:rStyle w:val="a4"/>
          <w:rFonts w:ascii="Arial" w:hAnsi="Arial" w:cs="Arial"/>
          <w:color w:val="3A3A3A"/>
        </w:rPr>
        <w:t>이</w:t>
      </w:r>
      <w:r>
        <w:rPr>
          <w:rStyle w:val="a4"/>
          <w:rFonts w:ascii="Arial" w:hAnsi="Arial" w:cs="Arial"/>
          <w:color w:val="3A3A3A"/>
        </w:rPr>
        <w:t xml:space="preserve"> 400KB</w:t>
      </w:r>
      <w:r>
        <w:rPr>
          <w:rStyle w:val="a4"/>
          <w:rFonts w:ascii="Arial" w:hAnsi="Arial" w:cs="Arial"/>
          <w:color w:val="3A3A3A"/>
        </w:rPr>
        <w:t>를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넘는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 413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ServerErrorException</w:t>
      </w:r>
      <w:proofErr w:type="spellEnd"/>
      <w:r>
        <w:rPr>
          <w:rFonts w:ascii="Arial" w:hAnsi="Arial" w:cs="Arial"/>
          <w:color w:val="3A3A3A"/>
        </w:rPr>
        <w:br/>
        <w:t>message : request entity too large</w:t>
      </w:r>
    </w:p>
    <w:p w:rsidR="00F30AEF" w:rsidRDefault="00F30AEF">
      <w:r>
        <w:rPr>
          <w:rFonts w:hint="eastAsia"/>
        </w:rPr>
        <w:t>읽기</w:t>
      </w:r>
    </w:p>
    <w:p w:rsidR="00F30AEF" w:rsidRDefault="00F30AEF">
      <w:pPr>
        <w:rPr>
          <w:rFonts w:ascii="Arial" w:hAnsi="Arial" w:cs="Arial"/>
          <w:color w:val="3A3A3A"/>
          <w:shd w:val="clear" w:color="auto" w:fill="FFFFFF"/>
        </w:rPr>
      </w:pPr>
      <w:r>
        <w:rPr>
          <w:rStyle w:val="a4"/>
          <w:rFonts w:ascii="Arial" w:hAnsi="Arial" w:cs="Arial"/>
          <w:color w:val="3A3A3A"/>
          <w:shd w:val="clear" w:color="auto" w:fill="FFFFFF"/>
        </w:rPr>
        <w:t xml:space="preserve">public table </w:t>
      </w:r>
      <w:r>
        <w:rPr>
          <w:rStyle w:val="a4"/>
          <w:rFonts w:ascii="Arial" w:hAnsi="Arial" w:cs="Arial"/>
          <w:color w:val="3A3A3A"/>
          <w:shd w:val="clear" w:color="auto" w:fill="FFFFFF"/>
        </w:rPr>
        <w:t>아닌</w:t>
      </w:r>
      <w:r>
        <w:rPr>
          <w:rStyle w:val="a4"/>
          <w:rFonts w:ascii="Arial" w:hAnsi="Arial" w:cs="Arial"/>
          <w:color w:val="3A3A3A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  <w:shd w:val="clear" w:color="auto" w:fill="FFFFFF"/>
        </w:rPr>
        <w:t>tableName</w:t>
      </w:r>
      <w:proofErr w:type="spellEnd"/>
      <w:r>
        <w:rPr>
          <w:rStyle w:val="a4"/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A3A3A"/>
          <w:shd w:val="clear" w:color="auto" w:fill="FFFFFF"/>
        </w:rPr>
        <w:t>을</w:t>
      </w:r>
      <w:r>
        <w:rPr>
          <w:rStyle w:val="a4"/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A3A3A"/>
          <w:shd w:val="clear" w:color="auto" w:fill="FFFFFF"/>
        </w:rPr>
        <w:t>입력한</w:t>
      </w:r>
      <w:r>
        <w:rPr>
          <w:rStyle w:val="a4"/>
          <w:rFonts w:ascii="Arial" w:hAnsi="Arial" w:cs="Arial"/>
          <w:color w:val="3A3A3A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A3A3A"/>
          <w:shd w:val="clear" w:color="auto" w:fill="FFFFFF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  <w:shd w:val="clear" w:color="auto" w:fill="FFFFFF"/>
        </w:rPr>
        <w:t>statusCode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3A3A3A"/>
          <w:shd w:val="clear" w:color="auto" w:fill="FFFFFF"/>
        </w:rPr>
        <w:t xml:space="preserve"> 400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errorCode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BadParameterException</w:t>
      </w:r>
      <w:proofErr w:type="spellEnd"/>
      <w:r>
        <w:rPr>
          <w:rFonts w:ascii="Arial" w:hAnsi="Arial" w:cs="Arial"/>
          <w:color w:val="3A3A3A"/>
        </w:rPr>
        <w:br/>
      </w:r>
      <w:r>
        <w:rPr>
          <w:rFonts w:ascii="Arial" w:hAnsi="Arial" w:cs="Arial"/>
          <w:color w:val="3A3A3A"/>
          <w:shd w:val="clear" w:color="auto" w:fill="FFFFFF"/>
        </w:rPr>
        <w:t xml:space="preserve">message : bad table, </w:t>
      </w:r>
      <w:r>
        <w:rPr>
          <w:rFonts w:ascii="Arial" w:hAnsi="Arial" w:cs="Arial"/>
          <w:color w:val="3A3A3A"/>
          <w:shd w:val="clear" w:color="auto" w:fill="FFFFFF"/>
        </w:rPr>
        <w:t>잘못된</w:t>
      </w:r>
      <w:r>
        <w:rPr>
          <w:rFonts w:ascii="Arial" w:hAnsi="Arial" w:cs="Arial"/>
          <w:color w:val="3A3A3A"/>
          <w:shd w:val="clear" w:color="auto" w:fill="FFFFFF"/>
        </w:rPr>
        <w:t xml:space="preserve"> table </w:t>
      </w:r>
      <w:r>
        <w:rPr>
          <w:rFonts w:ascii="Arial" w:hAnsi="Arial" w:cs="Arial"/>
          <w:color w:val="3A3A3A"/>
          <w:shd w:val="clear" w:color="auto" w:fill="FFFFFF"/>
        </w:rPr>
        <w:t>입니다</w:t>
      </w:r>
    </w:p>
    <w:p w:rsidR="00F30AEF" w:rsidRDefault="00F30AEF">
      <w:pPr>
        <w:widowControl/>
        <w:wordWrap/>
        <w:autoSpaceDE/>
        <w:autoSpaceDN/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br w:type="page"/>
      </w:r>
    </w:p>
    <w:p w:rsidR="00F30AEF" w:rsidRDefault="00F30AEF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 w:hint="eastAsia"/>
          <w:color w:val="3A3A3A"/>
          <w:shd w:val="clear" w:color="auto" w:fill="FFFFFF"/>
        </w:rPr>
        <w:lastRenderedPageBreak/>
        <w:t>수정</w:t>
      </w:r>
    </w:p>
    <w:p w:rsidR="00F30AEF" w:rsidRDefault="00F30AEF" w:rsidP="00F30AEF">
      <w:pPr>
        <w:pStyle w:val="3"/>
        <w:shd w:val="clear" w:color="auto" w:fill="FFFFFF"/>
        <w:spacing w:line="308" w:lineRule="atLeast"/>
        <w:ind w:left="1000" w:hanging="400"/>
        <w:rPr>
          <w:rFonts w:ascii="Arial" w:hAnsi="Arial" w:cs="Arial"/>
          <w:color w:val="3A3A3A"/>
        </w:rPr>
      </w:pPr>
      <w:r>
        <w:rPr>
          <w:rFonts w:ascii="Arial" w:hAnsi="Arial" w:cs="Arial"/>
          <w:b/>
          <w:bCs/>
          <w:color w:val="3A3A3A"/>
        </w:rPr>
        <w:t>Error cases</w:t>
      </w:r>
    </w:p>
    <w:p w:rsidR="00F30AEF" w:rsidRDefault="00F30AEF" w:rsidP="00F30AEF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proofErr w:type="spellStart"/>
      <w:r>
        <w:rPr>
          <w:rStyle w:val="a4"/>
          <w:rFonts w:ascii="Arial" w:hAnsi="Arial" w:cs="Arial"/>
          <w:color w:val="3A3A3A"/>
        </w:rPr>
        <w:t>param</w:t>
      </w:r>
      <w:proofErr w:type="spellEnd"/>
      <w:r>
        <w:rPr>
          <w:rStyle w:val="a4"/>
          <w:rFonts w:ascii="Arial" w:hAnsi="Arial" w:cs="Arial"/>
          <w:color w:val="3A3A3A"/>
        </w:rPr>
        <w:t>에</w:t>
      </w:r>
      <w:r>
        <w:rPr>
          <w:rStyle w:val="a4"/>
          <w:rFonts w:ascii="Arial" w:hAnsi="Arial" w:cs="Arial"/>
          <w:color w:val="3A3A3A"/>
        </w:rPr>
        <w:t xml:space="preserve"> partition, </w:t>
      </w:r>
      <w:proofErr w:type="spellStart"/>
      <w:r>
        <w:rPr>
          <w:rStyle w:val="a4"/>
          <w:rFonts w:ascii="Arial" w:hAnsi="Arial" w:cs="Arial"/>
          <w:color w:val="3A3A3A"/>
        </w:rPr>
        <w:t>gamer_id</w:t>
      </w:r>
      <w:proofErr w:type="spellEnd"/>
      <w:r>
        <w:rPr>
          <w:rStyle w:val="a4"/>
          <w:rFonts w:ascii="Arial" w:hAnsi="Arial" w:cs="Arial"/>
          <w:color w:val="3A3A3A"/>
        </w:rPr>
        <w:t xml:space="preserve">, </w:t>
      </w:r>
      <w:proofErr w:type="spellStart"/>
      <w:r>
        <w:rPr>
          <w:rStyle w:val="a4"/>
          <w:rFonts w:ascii="Arial" w:hAnsi="Arial" w:cs="Arial"/>
          <w:color w:val="3A3A3A"/>
        </w:rPr>
        <w:t>inDate</w:t>
      </w:r>
      <w:proofErr w:type="spellEnd"/>
      <w:r>
        <w:rPr>
          <w:rStyle w:val="a4"/>
          <w:rFonts w:ascii="Arial" w:hAnsi="Arial" w:cs="Arial"/>
          <w:color w:val="3A3A3A"/>
        </w:rPr>
        <w:t xml:space="preserve">, </w:t>
      </w:r>
      <w:proofErr w:type="spellStart"/>
      <w:r>
        <w:rPr>
          <w:rStyle w:val="a4"/>
          <w:rFonts w:ascii="Arial" w:hAnsi="Arial" w:cs="Arial"/>
          <w:color w:val="3A3A3A"/>
        </w:rPr>
        <w:t>updatedAt</w:t>
      </w:r>
      <w:proofErr w:type="spellEnd"/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네가지</w:t>
      </w:r>
      <w:proofErr w:type="spellEnd"/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필드가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있는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405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MethodNotAllowedParameterException</w:t>
      </w:r>
      <w:proofErr w:type="spellEnd"/>
      <w:r>
        <w:rPr>
          <w:rFonts w:ascii="Arial" w:hAnsi="Arial" w:cs="Arial"/>
          <w:color w:val="3A3A3A"/>
        </w:rPr>
        <w:br/>
        <w:t xml:space="preserve">message : </w:t>
      </w:r>
      <w:proofErr w:type="spellStart"/>
      <w:r>
        <w:rPr>
          <w:rFonts w:ascii="Arial" w:hAnsi="Arial" w:cs="Arial"/>
          <w:color w:val="3A3A3A"/>
        </w:rPr>
        <w:t>MethodNotAllowed</w:t>
      </w:r>
      <w:proofErr w:type="spellEnd"/>
      <w:r>
        <w:rPr>
          <w:rFonts w:ascii="Arial" w:hAnsi="Arial" w:cs="Arial"/>
          <w:color w:val="3A3A3A"/>
        </w:rPr>
        <w:t xml:space="preserve"> {</w:t>
      </w:r>
      <w:proofErr w:type="spellStart"/>
      <w:r>
        <w:rPr>
          <w:rFonts w:ascii="Arial" w:hAnsi="Arial" w:cs="Arial"/>
          <w:color w:val="3A3A3A"/>
        </w:rPr>
        <w:t>param</w:t>
      </w:r>
      <w:proofErr w:type="spellEnd"/>
      <w:r>
        <w:rPr>
          <w:rFonts w:ascii="Arial" w:hAnsi="Arial" w:cs="Arial"/>
          <w:color w:val="3A3A3A"/>
        </w:rPr>
        <w:t xml:space="preserve"> value}, </w:t>
      </w:r>
      <w:r>
        <w:rPr>
          <w:rFonts w:ascii="Arial" w:hAnsi="Arial" w:cs="Arial"/>
          <w:color w:val="3A3A3A"/>
        </w:rPr>
        <w:t>이용할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수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없는</w:t>
      </w:r>
      <w:r>
        <w:rPr>
          <w:rFonts w:ascii="Arial" w:hAnsi="Arial" w:cs="Arial"/>
          <w:color w:val="3A3A3A"/>
        </w:rPr>
        <w:t xml:space="preserve"> {</w:t>
      </w:r>
      <w:proofErr w:type="spellStart"/>
      <w:r>
        <w:rPr>
          <w:rFonts w:ascii="Arial" w:hAnsi="Arial" w:cs="Arial"/>
          <w:color w:val="3A3A3A"/>
        </w:rPr>
        <w:t>param</w:t>
      </w:r>
      <w:proofErr w:type="spellEnd"/>
      <w:r>
        <w:rPr>
          <w:rFonts w:ascii="Arial" w:hAnsi="Arial" w:cs="Arial"/>
          <w:color w:val="3A3A3A"/>
        </w:rPr>
        <w:t xml:space="preserve"> value} </w:t>
      </w:r>
      <w:r>
        <w:rPr>
          <w:rFonts w:ascii="Arial" w:hAnsi="Arial" w:cs="Arial"/>
          <w:color w:val="3A3A3A"/>
        </w:rPr>
        <w:t>입니다</w:t>
      </w:r>
    </w:p>
    <w:p w:rsidR="00F30AEF" w:rsidRDefault="00F30AEF" w:rsidP="00F30AEF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proofErr w:type="spellStart"/>
      <w:r>
        <w:rPr>
          <w:rStyle w:val="a4"/>
          <w:rFonts w:ascii="Arial" w:hAnsi="Arial" w:cs="Arial"/>
          <w:color w:val="3A3A3A"/>
        </w:rPr>
        <w:t>퍼블릭테이블의</w:t>
      </w:r>
      <w:proofErr w:type="spellEnd"/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타인정보를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수정하고자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하였을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403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ForbiddenError</w:t>
      </w:r>
      <w:proofErr w:type="spellEnd"/>
      <w:r>
        <w:rPr>
          <w:rFonts w:ascii="Arial" w:hAnsi="Arial" w:cs="Arial"/>
          <w:color w:val="3A3A3A"/>
        </w:rPr>
        <w:br/>
        <w:t xml:space="preserve">message : Forbidden gamer, </w:t>
      </w:r>
      <w:r>
        <w:rPr>
          <w:rFonts w:ascii="Arial" w:hAnsi="Arial" w:cs="Arial"/>
          <w:color w:val="3A3A3A"/>
        </w:rPr>
        <w:t>금지된</w:t>
      </w:r>
      <w:r>
        <w:rPr>
          <w:rFonts w:ascii="Arial" w:hAnsi="Arial" w:cs="Arial"/>
          <w:color w:val="3A3A3A"/>
        </w:rPr>
        <w:t xml:space="preserve"> gamer</w:t>
      </w:r>
    </w:p>
    <w:p w:rsidR="00F30AEF" w:rsidRDefault="00F30AEF" w:rsidP="00F30AEF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존재하지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않는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tableName</w:t>
      </w:r>
      <w:proofErr w:type="spellEnd"/>
      <w:r>
        <w:rPr>
          <w:rStyle w:val="a4"/>
          <w:rFonts w:ascii="Arial" w:hAnsi="Arial" w:cs="Arial"/>
          <w:color w:val="3A3A3A"/>
        </w:rPr>
        <w:t>인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404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NotFoundException</w:t>
      </w:r>
      <w:proofErr w:type="spellEnd"/>
      <w:r>
        <w:rPr>
          <w:rFonts w:ascii="Arial" w:hAnsi="Arial" w:cs="Arial"/>
          <w:color w:val="3A3A3A"/>
        </w:rPr>
        <w:br/>
        <w:t>message : table not found, table</w:t>
      </w:r>
      <w:r>
        <w:rPr>
          <w:rFonts w:ascii="Arial" w:hAnsi="Arial" w:cs="Arial"/>
          <w:color w:val="3A3A3A"/>
        </w:rPr>
        <w:t>을</w:t>
      </w:r>
      <w:r>
        <w:rPr>
          <w:rFonts w:ascii="Arial" w:hAnsi="Arial" w:cs="Arial"/>
          <w:color w:val="3A3A3A"/>
        </w:rPr>
        <w:t>(</w:t>
      </w:r>
      <w:r>
        <w:rPr>
          <w:rFonts w:ascii="Arial" w:hAnsi="Arial" w:cs="Arial"/>
          <w:color w:val="3A3A3A"/>
        </w:rPr>
        <w:t>를</w:t>
      </w:r>
      <w:r>
        <w:rPr>
          <w:rFonts w:ascii="Arial" w:hAnsi="Arial" w:cs="Arial"/>
          <w:color w:val="3A3A3A"/>
        </w:rPr>
        <w:t xml:space="preserve">) </w:t>
      </w:r>
      <w:r>
        <w:rPr>
          <w:rFonts w:ascii="Arial" w:hAnsi="Arial" w:cs="Arial"/>
          <w:color w:val="3A3A3A"/>
        </w:rPr>
        <w:t>찾을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수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없습니다</w:t>
      </w:r>
    </w:p>
    <w:p w:rsidR="00F30AEF" w:rsidRDefault="00F30AEF" w:rsidP="00F30AEF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비활성화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된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tableName</w:t>
      </w:r>
      <w:proofErr w:type="spellEnd"/>
      <w:r>
        <w:rPr>
          <w:rStyle w:val="a4"/>
          <w:rFonts w:ascii="Arial" w:hAnsi="Arial" w:cs="Arial"/>
          <w:color w:val="3A3A3A"/>
        </w:rPr>
        <w:t>인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412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PreconditionFailed</w:t>
      </w:r>
      <w:proofErr w:type="spellEnd"/>
      <w:r>
        <w:rPr>
          <w:rFonts w:ascii="Arial" w:hAnsi="Arial" w:cs="Arial"/>
          <w:color w:val="3A3A3A"/>
        </w:rPr>
        <w:br/>
        <w:t xml:space="preserve">message : </w:t>
      </w:r>
      <w:proofErr w:type="spellStart"/>
      <w:r>
        <w:rPr>
          <w:rFonts w:ascii="Arial" w:hAnsi="Arial" w:cs="Arial"/>
          <w:color w:val="3A3A3A"/>
        </w:rPr>
        <w:t>inactiveTable</w:t>
      </w:r>
      <w:proofErr w:type="spellEnd"/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사전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조건을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만족하지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않습니다</w:t>
      </w:r>
      <w:r>
        <w:rPr>
          <w:rFonts w:ascii="Arial" w:hAnsi="Arial" w:cs="Arial"/>
          <w:color w:val="3A3A3A"/>
        </w:rPr>
        <w:t>.</w:t>
      </w:r>
    </w:p>
    <w:p w:rsidR="00F30AEF" w:rsidRDefault="00F30AEF" w:rsidP="00F30AE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하나의</w:t>
      </w:r>
      <w:r>
        <w:rPr>
          <w:rStyle w:val="a4"/>
          <w:rFonts w:ascii="Arial" w:hAnsi="Arial" w:cs="Arial"/>
          <w:color w:val="3A3A3A"/>
        </w:rPr>
        <w:t xml:space="preserve"> row</w:t>
      </w:r>
      <w:proofErr w:type="gramStart"/>
      <w:r>
        <w:rPr>
          <w:rStyle w:val="a4"/>
          <w:rFonts w:ascii="Arial" w:hAnsi="Arial" w:cs="Arial"/>
          <w:color w:val="3A3A3A"/>
        </w:rPr>
        <w:t>( column</w:t>
      </w:r>
      <w:r>
        <w:rPr>
          <w:rStyle w:val="a4"/>
          <w:rFonts w:ascii="Arial" w:hAnsi="Arial" w:cs="Arial"/>
          <w:color w:val="3A3A3A"/>
        </w:rPr>
        <w:t>들의</w:t>
      </w:r>
      <w:proofErr w:type="gramEnd"/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집합</w:t>
      </w:r>
      <w:r>
        <w:rPr>
          <w:rStyle w:val="a4"/>
          <w:rFonts w:ascii="Arial" w:hAnsi="Arial" w:cs="Arial"/>
          <w:color w:val="3A3A3A"/>
        </w:rPr>
        <w:t xml:space="preserve"> )</w:t>
      </w:r>
      <w:r>
        <w:rPr>
          <w:rStyle w:val="a4"/>
          <w:rFonts w:ascii="Arial" w:hAnsi="Arial" w:cs="Arial"/>
          <w:color w:val="3A3A3A"/>
        </w:rPr>
        <w:t>이</w:t>
      </w:r>
      <w:r>
        <w:rPr>
          <w:rStyle w:val="a4"/>
          <w:rFonts w:ascii="Arial" w:hAnsi="Arial" w:cs="Arial"/>
          <w:color w:val="3A3A3A"/>
        </w:rPr>
        <w:t xml:space="preserve"> 400KB</w:t>
      </w:r>
      <w:r>
        <w:rPr>
          <w:rStyle w:val="a4"/>
          <w:rFonts w:ascii="Arial" w:hAnsi="Arial" w:cs="Arial"/>
          <w:color w:val="3A3A3A"/>
        </w:rPr>
        <w:t>를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넘는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 413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ServerErrorException</w:t>
      </w:r>
      <w:proofErr w:type="spellEnd"/>
      <w:r>
        <w:rPr>
          <w:rFonts w:ascii="Arial" w:hAnsi="Arial" w:cs="Arial"/>
          <w:color w:val="3A3A3A"/>
        </w:rPr>
        <w:br/>
        <w:t>message : request entity too large</w:t>
      </w:r>
    </w:p>
    <w:p w:rsidR="00F30AEF" w:rsidRDefault="00F30AEF">
      <w:pPr>
        <w:widowControl/>
        <w:wordWrap/>
        <w:autoSpaceDE/>
        <w:autoSpaceDN/>
      </w:pPr>
      <w:r>
        <w:br w:type="page"/>
      </w:r>
    </w:p>
    <w:p w:rsidR="00F30AEF" w:rsidRDefault="00F30AEF">
      <w:pPr>
        <w:widowControl/>
        <w:wordWrap/>
        <w:autoSpaceDE/>
        <w:autoSpaceDN/>
      </w:pPr>
      <w:r>
        <w:rPr>
          <w:rFonts w:hint="eastAsia"/>
        </w:rPr>
        <w:lastRenderedPageBreak/>
        <w:t>삭제</w:t>
      </w:r>
    </w:p>
    <w:p w:rsidR="00F30AEF" w:rsidRDefault="00F30AEF" w:rsidP="00F30AEF">
      <w:pPr>
        <w:pStyle w:val="3"/>
        <w:shd w:val="clear" w:color="auto" w:fill="FFFFFF"/>
        <w:spacing w:line="308" w:lineRule="atLeast"/>
        <w:ind w:left="1000" w:hanging="400"/>
        <w:rPr>
          <w:rFonts w:ascii="Arial" w:hAnsi="Arial" w:cs="Arial"/>
          <w:color w:val="3A3A3A"/>
        </w:rPr>
      </w:pPr>
      <w:r>
        <w:rPr>
          <w:rFonts w:ascii="Arial" w:hAnsi="Arial" w:cs="Arial"/>
          <w:b/>
          <w:bCs/>
          <w:color w:val="3A3A3A"/>
        </w:rPr>
        <w:t>Error cases</w:t>
      </w:r>
    </w:p>
    <w:p w:rsidR="00F30AEF" w:rsidRDefault="00F30AEF" w:rsidP="00F30AEF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proofErr w:type="spellStart"/>
      <w:r>
        <w:rPr>
          <w:rStyle w:val="a4"/>
          <w:rFonts w:ascii="Arial" w:hAnsi="Arial" w:cs="Arial"/>
          <w:color w:val="3A3A3A"/>
        </w:rPr>
        <w:t>퍼블릭테이블의</w:t>
      </w:r>
      <w:proofErr w:type="spellEnd"/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타인정보를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삭제하고자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하였을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403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ForbiddenError</w:t>
      </w:r>
      <w:proofErr w:type="spellEnd"/>
      <w:r>
        <w:rPr>
          <w:rFonts w:ascii="Arial" w:hAnsi="Arial" w:cs="Arial"/>
          <w:color w:val="3A3A3A"/>
        </w:rPr>
        <w:br/>
        <w:t xml:space="preserve">message : Forbidden gamer, </w:t>
      </w:r>
      <w:r>
        <w:rPr>
          <w:rFonts w:ascii="Arial" w:hAnsi="Arial" w:cs="Arial"/>
          <w:color w:val="3A3A3A"/>
        </w:rPr>
        <w:t>금지된</w:t>
      </w:r>
      <w:r>
        <w:rPr>
          <w:rFonts w:ascii="Arial" w:hAnsi="Arial" w:cs="Arial"/>
          <w:color w:val="3A3A3A"/>
        </w:rPr>
        <w:t xml:space="preserve"> gamer</w:t>
      </w:r>
    </w:p>
    <w:p w:rsidR="00F30AEF" w:rsidRDefault="00F30AEF" w:rsidP="00F30AEF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존재하지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않는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tableName</w:t>
      </w:r>
      <w:proofErr w:type="spellEnd"/>
      <w:r>
        <w:rPr>
          <w:rStyle w:val="a4"/>
          <w:rFonts w:ascii="Arial" w:hAnsi="Arial" w:cs="Arial"/>
          <w:color w:val="3A3A3A"/>
        </w:rPr>
        <w:t>인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404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NotFoundException</w:t>
      </w:r>
      <w:proofErr w:type="spellEnd"/>
      <w:r>
        <w:rPr>
          <w:rFonts w:ascii="Arial" w:hAnsi="Arial" w:cs="Arial"/>
          <w:color w:val="3A3A3A"/>
        </w:rPr>
        <w:br/>
        <w:t>message : table not found, table</w:t>
      </w:r>
      <w:r>
        <w:rPr>
          <w:rFonts w:ascii="Arial" w:hAnsi="Arial" w:cs="Arial"/>
          <w:color w:val="3A3A3A"/>
        </w:rPr>
        <w:t>을</w:t>
      </w:r>
      <w:r>
        <w:rPr>
          <w:rFonts w:ascii="Arial" w:hAnsi="Arial" w:cs="Arial"/>
          <w:color w:val="3A3A3A"/>
        </w:rPr>
        <w:t>(</w:t>
      </w:r>
      <w:r>
        <w:rPr>
          <w:rFonts w:ascii="Arial" w:hAnsi="Arial" w:cs="Arial"/>
          <w:color w:val="3A3A3A"/>
        </w:rPr>
        <w:t>를</w:t>
      </w:r>
      <w:r>
        <w:rPr>
          <w:rFonts w:ascii="Arial" w:hAnsi="Arial" w:cs="Arial"/>
          <w:color w:val="3A3A3A"/>
        </w:rPr>
        <w:t xml:space="preserve">) </w:t>
      </w:r>
      <w:r>
        <w:rPr>
          <w:rFonts w:ascii="Arial" w:hAnsi="Arial" w:cs="Arial"/>
          <w:color w:val="3A3A3A"/>
        </w:rPr>
        <w:t>찾을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수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없습니다</w:t>
      </w:r>
    </w:p>
    <w:p w:rsidR="00F30AEF" w:rsidRDefault="00F30AEF" w:rsidP="00F30AEF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hAnsi="Arial" w:cs="Arial"/>
          <w:color w:val="3A3A3A"/>
        </w:rPr>
      </w:pPr>
      <w:r>
        <w:rPr>
          <w:rStyle w:val="a4"/>
          <w:rFonts w:ascii="Arial" w:hAnsi="Arial" w:cs="Arial"/>
          <w:color w:val="3A3A3A"/>
        </w:rPr>
        <w:t>비활성화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된</w:t>
      </w:r>
      <w:r>
        <w:rPr>
          <w:rStyle w:val="a4"/>
          <w:rFonts w:ascii="Arial" w:hAnsi="Arial" w:cs="Arial"/>
          <w:color w:val="3A3A3A"/>
        </w:rPr>
        <w:t xml:space="preserve"> </w:t>
      </w:r>
      <w:proofErr w:type="spellStart"/>
      <w:r>
        <w:rPr>
          <w:rStyle w:val="a4"/>
          <w:rFonts w:ascii="Arial" w:hAnsi="Arial" w:cs="Arial"/>
          <w:color w:val="3A3A3A"/>
        </w:rPr>
        <w:t>tableName</w:t>
      </w:r>
      <w:proofErr w:type="spellEnd"/>
      <w:r>
        <w:rPr>
          <w:rStyle w:val="a4"/>
          <w:rFonts w:ascii="Arial" w:hAnsi="Arial" w:cs="Arial"/>
          <w:color w:val="3A3A3A"/>
        </w:rPr>
        <w:t>인</w:t>
      </w:r>
      <w:r>
        <w:rPr>
          <w:rStyle w:val="a4"/>
          <w:rFonts w:ascii="Arial" w:hAnsi="Arial" w:cs="Arial"/>
          <w:color w:val="3A3A3A"/>
        </w:rPr>
        <w:t xml:space="preserve"> </w:t>
      </w:r>
      <w:r>
        <w:rPr>
          <w:rStyle w:val="a4"/>
          <w:rFonts w:ascii="Arial" w:hAnsi="Arial" w:cs="Arial"/>
          <w:color w:val="3A3A3A"/>
        </w:rPr>
        <w:t>경우</w:t>
      </w:r>
      <w:r>
        <w:rPr>
          <w:rFonts w:ascii="Arial" w:hAnsi="Arial" w:cs="Arial"/>
          <w:color w:val="3A3A3A"/>
        </w:rPr>
        <w:br/>
      </w:r>
      <w:proofErr w:type="spellStart"/>
      <w:proofErr w:type="gramStart"/>
      <w:r>
        <w:rPr>
          <w:rFonts w:ascii="Arial" w:hAnsi="Arial" w:cs="Arial"/>
          <w:color w:val="3A3A3A"/>
        </w:rPr>
        <w:t>statusCode</w:t>
      </w:r>
      <w:proofErr w:type="spellEnd"/>
      <w:r>
        <w:rPr>
          <w:rFonts w:ascii="Arial" w:hAnsi="Arial" w:cs="Arial"/>
          <w:color w:val="3A3A3A"/>
        </w:rPr>
        <w:t xml:space="preserve"> :</w:t>
      </w:r>
      <w:proofErr w:type="gramEnd"/>
      <w:r>
        <w:rPr>
          <w:rFonts w:ascii="Arial" w:hAnsi="Arial" w:cs="Arial"/>
          <w:color w:val="3A3A3A"/>
        </w:rPr>
        <w:t xml:space="preserve"> 412</w:t>
      </w:r>
      <w:r>
        <w:rPr>
          <w:rFonts w:ascii="Arial" w:hAnsi="Arial" w:cs="Arial"/>
          <w:color w:val="3A3A3A"/>
        </w:rPr>
        <w:br/>
      </w:r>
      <w:proofErr w:type="spellStart"/>
      <w:r>
        <w:rPr>
          <w:rFonts w:ascii="Arial" w:hAnsi="Arial" w:cs="Arial"/>
          <w:color w:val="3A3A3A"/>
        </w:rPr>
        <w:t>errorCode</w:t>
      </w:r>
      <w:proofErr w:type="spellEnd"/>
      <w:r>
        <w:rPr>
          <w:rFonts w:ascii="Arial" w:hAnsi="Arial" w:cs="Arial"/>
          <w:color w:val="3A3A3A"/>
        </w:rPr>
        <w:t xml:space="preserve"> : </w:t>
      </w:r>
      <w:proofErr w:type="spellStart"/>
      <w:r>
        <w:rPr>
          <w:rFonts w:ascii="Arial" w:hAnsi="Arial" w:cs="Arial"/>
          <w:color w:val="3A3A3A"/>
        </w:rPr>
        <w:t>PreconditionFailed</w:t>
      </w:r>
      <w:proofErr w:type="spellEnd"/>
      <w:r>
        <w:rPr>
          <w:rFonts w:ascii="Arial" w:hAnsi="Arial" w:cs="Arial"/>
          <w:color w:val="3A3A3A"/>
        </w:rPr>
        <w:br/>
        <w:t xml:space="preserve">message : </w:t>
      </w:r>
      <w:proofErr w:type="spellStart"/>
      <w:r>
        <w:rPr>
          <w:rFonts w:ascii="Arial" w:hAnsi="Arial" w:cs="Arial"/>
          <w:color w:val="3A3A3A"/>
        </w:rPr>
        <w:t>inactiveTable</w:t>
      </w:r>
      <w:proofErr w:type="spellEnd"/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사전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조건을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만족하지</w:t>
      </w:r>
      <w:r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않습니다</w:t>
      </w:r>
      <w:r>
        <w:rPr>
          <w:rFonts w:ascii="Arial" w:hAnsi="Arial" w:cs="Arial"/>
          <w:color w:val="3A3A3A"/>
        </w:rPr>
        <w:t>.</w:t>
      </w:r>
    </w:p>
    <w:p w:rsidR="00F30AEF" w:rsidRDefault="00F30AEF">
      <w:pPr>
        <w:widowControl/>
        <w:wordWrap/>
        <w:autoSpaceDE/>
        <w:autoSpaceDN/>
      </w:pPr>
      <w:r>
        <w:br w:type="page"/>
      </w:r>
    </w:p>
    <w:p w:rsidR="00F30AEF" w:rsidRDefault="00F30AEF">
      <w:r>
        <w:rPr>
          <w:rFonts w:hint="eastAsia"/>
        </w:rPr>
        <w:lastRenderedPageBreak/>
        <w:t>영수증 검증</w:t>
      </w:r>
    </w:p>
    <w:p w:rsidR="00F30AEF" w:rsidRPr="00F30AEF" w:rsidRDefault="00F30AEF" w:rsidP="00F30AEF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성공한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경우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201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  <w:t>message : Success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returnValue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{"usedDate":"2018-10-15T05:17:49Z"}</w:t>
      </w:r>
    </w:p>
    <w:p w:rsidR="00F30AEF" w:rsidRPr="00F30AEF" w:rsidRDefault="00F30AEF" w:rsidP="00F30AEF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이미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사용한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영수증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토큰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409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errorCode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</w:t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UsedReceipt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  <w:t xml:space="preserve">message : This receipt has already been used. </w:t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usedDate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: 2018-02-15T04:01:50.000Z</w:t>
      </w:r>
    </w:p>
    <w:p w:rsidR="00F30AEF" w:rsidRPr="00F30AEF" w:rsidRDefault="00F30AEF" w:rsidP="00F30AEF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환불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/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취소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 xml:space="preserve"> </w:t>
      </w:r>
      <w:r w:rsidRPr="00F30AEF">
        <w:rPr>
          <w:rFonts w:ascii="Arial" w:eastAsia="굴림" w:hAnsi="Arial" w:cs="Arial"/>
          <w:b/>
          <w:bCs/>
          <w:color w:val="3A3A3A"/>
          <w:kern w:val="0"/>
          <w:sz w:val="24"/>
          <w:szCs w:val="24"/>
        </w:rPr>
        <w:t>영수증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proofErr w:type="gram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statusCode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</w:t>
      </w:r>
      <w:proofErr w:type="gram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402</w:t>
      </w:r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errorCode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: </w:t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AbnormalReceipt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br/>
        <w:t xml:space="preserve">message : This receipt has changed status. </w:t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purchaseState</w:t>
      </w:r>
      <w:proofErr w:type="spellEnd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: </w:t>
      </w:r>
      <w:proofErr w:type="spellStart"/>
      <w:r w:rsidRPr="00F30AEF">
        <w:rPr>
          <w:rFonts w:ascii="Arial" w:eastAsia="굴림" w:hAnsi="Arial" w:cs="Arial"/>
          <w:color w:val="3A3A3A"/>
          <w:kern w:val="0"/>
          <w:sz w:val="24"/>
          <w:szCs w:val="24"/>
        </w:rPr>
        <w:t>cancalled</w:t>
      </w:r>
      <w:proofErr w:type="spellEnd"/>
    </w:p>
    <w:p w:rsidR="00F30AEF" w:rsidRDefault="00F30AEF">
      <w:pPr>
        <w:rPr>
          <w:rFonts w:hint="eastAsia"/>
        </w:rPr>
      </w:pPr>
    </w:p>
    <w:sectPr w:rsidR="00F30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D5B6B"/>
    <w:multiLevelType w:val="multilevel"/>
    <w:tmpl w:val="AEA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81E3E"/>
    <w:multiLevelType w:val="multilevel"/>
    <w:tmpl w:val="DD08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70377F"/>
    <w:multiLevelType w:val="multilevel"/>
    <w:tmpl w:val="6A50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CE6B03"/>
    <w:multiLevelType w:val="multilevel"/>
    <w:tmpl w:val="232E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B79CA"/>
    <w:multiLevelType w:val="multilevel"/>
    <w:tmpl w:val="F8FE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2F45CF"/>
    <w:multiLevelType w:val="multilevel"/>
    <w:tmpl w:val="A6C6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D86034"/>
    <w:multiLevelType w:val="multilevel"/>
    <w:tmpl w:val="E06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4F1415"/>
    <w:multiLevelType w:val="multilevel"/>
    <w:tmpl w:val="34D8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0091D"/>
    <w:multiLevelType w:val="multilevel"/>
    <w:tmpl w:val="83F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CF03B0"/>
    <w:multiLevelType w:val="multilevel"/>
    <w:tmpl w:val="456A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332049"/>
    <w:multiLevelType w:val="multilevel"/>
    <w:tmpl w:val="6D28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CB"/>
    <w:rsid w:val="0018302C"/>
    <w:rsid w:val="004515BA"/>
    <w:rsid w:val="004675F8"/>
    <w:rsid w:val="006D3BB8"/>
    <w:rsid w:val="007307F9"/>
    <w:rsid w:val="00ED17CB"/>
    <w:rsid w:val="00F3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920F7-CF91-4EBF-89C1-69E33826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D17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0A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17C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D17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17CB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F30A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2018-11-23T02:45:00Z</dcterms:created>
  <dcterms:modified xsi:type="dcterms:W3CDTF">2018-11-23T07:42:00Z</dcterms:modified>
</cp:coreProperties>
</file>